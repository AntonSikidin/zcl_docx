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E5F1F" w14:textId="20F1D7F4" w:rsidR="00E41B12" w:rsidRDefault="00195EB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>#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best way </w:t>
      </w:r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to create Microsoft Word docx from </w:t>
      </w:r>
      <w:proofErr w:type="spellStart"/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>abap</w:t>
      </w:r>
      <w:proofErr w:type="spellEnd"/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>.</w:t>
      </w:r>
    </w:p>
    <w:p w14:paraId="78F67764" w14:textId="60683D18" w:rsidR="00195EBC" w:rsidRPr="007E71E3" w:rsidRDefault="00195EBC">
      <w:pPr>
        <w:rPr>
          <w:lang w:val="en-US"/>
        </w:rPr>
      </w:pPr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>Installation Install package via ABAPGIT </w:t>
      </w:r>
      <w:hyperlink r:id="rId4" w:history="1">
        <w:r w:rsidRPr="00195EBC">
          <w:rPr>
            <w:rStyle w:val="Hyperlink"/>
            <w:rFonts w:ascii="Segoe UI" w:hAnsi="Segoe UI" w:cs="Segoe UI"/>
            <w:color w:val="0366D6"/>
            <w:shd w:val="clear" w:color="auto" w:fill="FFFFFF"/>
            <w:lang w:val="en-US"/>
          </w:rPr>
          <w:t>https://docs.abapgit.org/guide-install.html</w:t>
        </w:r>
      </w:hyperlink>
    </w:p>
    <w:p w14:paraId="19FCBA35" w14:textId="0F8039BB" w:rsidR="00195EBC" w:rsidRPr="007E71E3" w:rsidRDefault="00195EBC">
      <w:pPr>
        <w:rPr>
          <w:lang w:val="en-US"/>
        </w:rPr>
      </w:pPr>
    </w:p>
    <w:p w14:paraId="4533706F" w14:textId="33023793" w:rsidR="00195EBC" w:rsidRDefault="00195EBC">
      <w:pPr>
        <w:rPr>
          <w:lang w:val="en-US"/>
        </w:rPr>
      </w:pPr>
      <w:r>
        <w:rPr>
          <w:noProof/>
        </w:rPr>
        <w:drawing>
          <wp:inline distT="0" distB="0" distL="0" distR="0" wp14:anchorId="03D90901" wp14:editId="7EFA2A56">
            <wp:extent cx="2529205" cy="712470"/>
            <wp:effectExtent l="0" t="0" r="4445" b="0"/>
            <wp:docPr id="1" name="Picture 1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_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EDA7C" w14:textId="77777777" w:rsidR="00195EBC" w:rsidRDefault="00195EBC">
      <w:pPr>
        <w:rPr>
          <w:lang w:val="en-US"/>
        </w:rPr>
      </w:pPr>
    </w:p>
    <w:p w14:paraId="68F0A4D0" w14:textId="77896907" w:rsidR="00195EBC" w:rsidRDefault="00195E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CC95F5" wp14:editId="2E27B493">
            <wp:extent cx="5937885" cy="1330325"/>
            <wp:effectExtent l="0" t="0" r="571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33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0D78" w14:textId="12C3756F" w:rsidR="00195EBC" w:rsidRDefault="00195EBC">
      <w:pPr>
        <w:rPr>
          <w:lang w:val="en-US"/>
        </w:rPr>
      </w:pPr>
      <w:r>
        <w:rPr>
          <w:noProof/>
        </w:rPr>
        <w:drawing>
          <wp:inline distT="0" distB="0" distL="0" distR="0" wp14:anchorId="2CC4CE7E" wp14:editId="01C42648">
            <wp:extent cx="1080770" cy="462915"/>
            <wp:effectExtent l="0" t="0" r="5080" b="0"/>
            <wp:docPr id="3" name="Picture 3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lt_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46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8201A" w14:textId="3DD37662" w:rsidR="00195EBC" w:rsidRDefault="00195EB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83AB10" wp14:editId="0AFB78A5">
            <wp:extent cx="5605145" cy="4215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7CBCB" w14:textId="509C1B8B" w:rsidR="00195EBC" w:rsidRDefault="00195EBC">
      <w:pPr>
        <w:rPr>
          <w:lang w:val="en-US"/>
        </w:rPr>
      </w:pPr>
    </w:p>
    <w:p w14:paraId="0FD97DF0" w14:textId="741E8EE5" w:rsidR="00195EBC" w:rsidRDefault="00195EBC">
      <w:pPr>
        <w:rPr>
          <w:lang w:val="en-US"/>
        </w:rPr>
      </w:pPr>
      <w:r>
        <w:rPr>
          <w:noProof/>
        </w:rPr>
        <w:drawing>
          <wp:inline distT="0" distB="0" distL="0" distR="0" wp14:anchorId="2AACA62C" wp14:editId="184B6CC2">
            <wp:extent cx="1199515" cy="487045"/>
            <wp:effectExtent l="0" t="0" r="635" b="8255"/>
            <wp:docPr id="5" name="Picture 5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lt_te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48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57E17" w14:textId="1D6F3D14" w:rsidR="00195EBC" w:rsidRDefault="00195EBC">
      <w:pPr>
        <w:rPr>
          <w:lang w:val="en-US"/>
        </w:rPr>
      </w:pPr>
    </w:p>
    <w:p w14:paraId="4F86E9E7" w14:textId="1EE6EEC9" w:rsidR="00195EBC" w:rsidRDefault="00195EBC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195EBC">
        <w:rPr>
          <w:rFonts w:ascii="Segoe UI" w:hAnsi="Segoe UI" w:cs="Segoe UI"/>
          <w:color w:val="24292E"/>
          <w:shd w:val="clear" w:color="auto" w:fill="FFFFFF"/>
          <w:lang w:val="en-US"/>
        </w:rPr>
        <w:t>For example, the following document should be created:</w:t>
      </w:r>
    </w:p>
    <w:p w14:paraId="1C63462D" w14:textId="3211A483" w:rsidR="00195EBC" w:rsidRDefault="005A66A2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CC558D" wp14:editId="2ACCA3BA">
            <wp:extent cx="5937885" cy="3122930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0D5C" w14:textId="45E8512C" w:rsidR="005A66A2" w:rsidRDefault="005A66A2">
      <w:pPr>
        <w:rPr>
          <w:lang w:val="en-US"/>
        </w:rPr>
      </w:pPr>
    </w:p>
    <w:p w14:paraId="7C7EDB26" w14:textId="1535F7D7" w:rsidR="005A66A2" w:rsidRDefault="005A66A2">
      <w:pPr>
        <w:rPr>
          <w:lang w:val="en-US"/>
        </w:rPr>
      </w:pPr>
      <w:r w:rsidRPr="005A66A2">
        <w:rPr>
          <w:rFonts w:ascii="Segoe UI" w:hAnsi="Segoe UI" w:cs="Segoe UI"/>
          <w:color w:val="24292E"/>
          <w:shd w:val="clear" w:color="auto" w:fill="FFFFFF"/>
          <w:lang w:val="en-US"/>
        </w:rPr>
        <w:t>At first toggle developer toolbar. </w:t>
      </w:r>
      <w:r w:rsidR="005B139E" w:rsidRPr="005B139E">
        <w:rPr>
          <w:lang w:val="en-US"/>
        </w:rPr>
        <w:t xml:space="preserve"> </w:t>
      </w:r>
    </w:p>
    <w:p w14:paraId="5271C0E1" w14:textId="186A0891" w:rsidR="007E71E3" w:rsidRDefault="007E71E3">
      <w:pPr>
        <w:rPr>
          <w:lang w:val="en-US"/>
        </w:rPr>
      </w:pPr>
      <w:r>
        <w:rPr>
          <w:lang w:val="en-US"/>
        </w:rPr>
        <w:t xml:space="preserve">File-&gt; options -&gt; Customize ribbon </w:t>
      </w:r>
    </w:p>
    <w:p w14:paraId="752A4086" w14:textId="397CB375" w:rsidR="007E71E3" w:rsidRDefault="007E71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00BFA7" wp14:editId="576972B6">
            <wp:extent cx="5937885" cy="453644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D6764" w14:textId="77777777" w:rsidR="006F10E5" w:rsidRPr="006F10E5" w:rsidRDefault="006F10E5">
      <w:pPr>
        <w:rPr>
          <w:b/>
          <w:bCs/>
          <w:lang w:val="en-US"/>
        </w:rPr>
      </w:pPr>
    </w:p>
    <w:p w14:paraId="7E55E4BC" w14:textId="3860C972" w:rsidR="007E71E3" w:rsidRDefault="007E71E3">
      <w:pPr>
        <w:rPr>
          <w:lang w:val="en-US"/>
        </w:rPr>
      </w:pPr>
      <w:r>
        <w:rPr>
          <w:lang w:val="en-US"/>
        </w:rPr>
        <w:t>Go to developer tab, turn on “design mode”</w:t>
      </w:r>
    </w:p>
    <w:p w14:paraId="741CEF3B" w14:textId="5839A5DC" w:rsidR="007E71E3" w:rsidRDefault="007E71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5FCCEE" wp14:editId="343CE9D1">
            <wp:extent cx="5937885" cy="112839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B363" w14:textId="29C967DB" w:rsidR="00C06BC8" w:rsidRPr="006F10E5" w:rsidRDefault="00C06BC8" w:rsidP="00C06B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![</w:t>
      </w:r>
      <w:proofErr w:type="spellStart"/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alt_text</w:t>
      </w:r>
      <w:proofErr w:type="spellEnd"/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](images/z00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2</w:t>
      </w:r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8</w:t>
      </w:r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.png "</w:t>
      </w:r>
      <w:proofErr w:type="spellStart"/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image_tooltip</w:t>
      </w:r>
      <w:proofErr w:type="spellEnd"/>
      <w:r w:rsidRPr="006F10E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") </w:t>
      </w:r>
    </w:p>
    <w:p w14:paraId="369CDE09" w14:textId="373DFF36" w:rsidR="007E71E3" w:rsidRDefault="007E71E3">
      <w:pPr>
        <w:rPr>
          <w:lang w:val="en-US"/>
        </w:rPr>
      </w:pPr>
    </w:p>
    <w:p w14:paraId="1723720A" w14:textId="45DAA81F" w:rsidR="007E71E3" w:rsidRDefault="007E71E3">
      <w:pPr>
        <w:rPr>
          <w:lang w:val="en-US"/>
        </w:rPr>
      </w:pPr>
      <w:r>
        <w:rPr>
          <w:lang w:val="en-US"/>
        </w:rPr>
        <w:t xml:space="preserve">Select text that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be replaced</w:t>
      </w:r>
    </w:p>
    <w:p w14:paraId="707099D5" w14:textId="6822EF35" w:rsidR="007E71E3" w:rsidRDefault="007E71E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96C91E" wp14:editId="01B788A8">
            <wp:extent cx="3348990" cy="80772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4997A" w14:textId="7E80DFC2" w:rsidR="007E71E3" w:rsidRDefault="007E71E3">
      <w:pPr>
        <w:rPr>
          <w:lang w:val="en-US"/>
        </w:rPr>
      </w:pPr>
      <w:r>
        <w:rPr>
          <w:lang w:val="en-US"/>
        </w:rPr>
        <w:t xml:space="preserve"> make tag</w:t>
      </w:r>
    </w:p>
    <w:p w14:paraId="31150D10" w14:textId="6E10E075" w:rsidR="007E71E3" w:rsidRDefault="007E71E3">
      <w:pPr>
        <w:rPr>
          <w:lang w:val="en-US"/>
        </w:rPr>
      </w:pPr>
      <w:r>
        <w:rPr>
          <w:noProof/>
        </w:rPr>
        <w:drawing>
          <wp:inline distT="0" distB="0" distL="0" distR="0" wp14:anchorId="46FBD379" wp14:editId="5226229D">
            <wp:extent cx="3277870" cy="937895"/>
            <wp:effectExtent l="0" t="0" r="0" b="0"/>
            <wp:docPr id="11" name="Picture 11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lt_tex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93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50B8A" w14:textId="750D7FB4" w:rsidR="007E71E3" w:rsidRDefault="007E71E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Click properties</w:t>
      </w:r>
    </w:p>
    <w:p w14:paraId="21E911E1" w14:textId="0AC08836" w:rsidR="007E71E3" w:rsidRDefault="00F5336D">
      <w:pPr>
        <w:rPr>
          <w:lang w:val="en-US"/>
        </w:rPr>
      </w:pPr>
      <w:r>
        <w:rPr>
          <w:noProof/>
        </w:rPr>
        <w:drawing>
          <wp:inline distT="0" distB="0" distL="0" distR="0" wp14:anchorId="0D5E9C49" wp14:editId="5258D5B1">
            <wp:extent cx="3289300" cy="1401445"/>
            <wp:effectExtent l="0" t="0" r="6350" b="8255"/>
            <wp:docPr id="12" name="Picture 12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lt_tex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60E4B" w14:textId="299F39AD" w:rsidR="00F5336D" w:rsidRDefault="00F5336D">
      <w:pPr>
        <w:rPr>
          <w:lang w:val="en-US"/>
        </w:rPr>
      </w:pPr>
    </w:p>
    <w:p w14:paraId="5C7460F0" w14:textId="79318793" w:rsidR="00F5336D" w:rsidRDefault="00F5336D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Enter tag name</w:t>
      </w:r>
    </w:p>
    <w:p w14:paraId="7C2B13CD" w14:textId="1BA393FD" w:rsidR="00F5336D" w:rsidRDefault="00F5336D">
      <w:pPr>
        <w:rPr>
          <w:rFonts w:ascii="Segoe UI" w:hAnsi="Segoe UI" w:cs="Segoe UI"/>
          <w:color w:val="24292E"/>
          <w:shd w:val="clear" w:color="auto" w:fill="FFFFFF"/>
        </w:rPr>
      </w:pPr>
    </w:p>
    <w:p w14:paraId="6D7115C4" w14:textId="29253B61" w:rsidR="00F5336D" w:rsidRDefault="00F5336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20332EB" wp14:editId="0FC53F8F">
            <wp:extent cx="3200400" cy="3305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0E060" w14:textId="67DCA1A8" w:rsidR="00F5336D" w:rsidRDefault="00F5336D">
      <w:pPr>
        <w:rPr>
          <w:lang w:val="en-US"/>
        </w:rPr>
      </w:pPr>
    </w:p>
    <w:p w14:paraId="1632A19F" w14:textId="0BC6A8EC" w:rsidR="00F5336D" w:rsidRDefault="00F5336D">
      <w:pPr>
        <w:rPr>
          <w:lang w:val="en-US"/>
        </w:rPr>
      </w:pPr>
      <w:r>
        <w:rPr>
          <w:lang w:val="en-US"/>
        </w:rPr>
        <w:t xml:space="preserve">Repeat for all </w:t>
      </w:r>
      <w:proofErr w:type="spellStart"/>
      <w:r>
        <w:rPr>
          <w:lang w:val="en-US"/>
        </w:rPr>
        <w:t>wariable</w:t>
      </w:r>
      <w:proofErr w:type="spellEnd"/>
      <w:r>
        <w:rPr>
          <w:lang w:val="en-US"/>
        </w:rPr>
        <w:t>.</w:t>
      </w:r>
    </w:p>
    <w:p w14:paraId="5F4B1CBB" w14:textId="5F9A1836" w:rsidR="00F5336D" w:rsidRDefault="00F5336D">
      <w:pPr>
        <w:rPr>
          <w:lang w:val="en-US"/>
        </w:rPr>
      </w:pPr>
    </w:p>
    <w:p w14:paraId="359FA722" w14:textId="2149005E" w:rsidR="00F5336D" w:rsidRDefault="00F5336D">
      <w:pPr>
        <w:rPr>
          <w:lang w:val="en-US"/>
        </w:rPr>
      </w:pPr>
      <w:r>
        <w:rPr>
          <w:lang w:val="en-US"/>
        </w:rPr>
        <w:t>For repeated rows or text fragment select row or text fragment, make repeated control</w:t>
      </w:r>
    </w:p>
    <w:p w14:paraId="089FE6DA" w14:textId="7967DE5B" w:rsidR="00F5336D" w:rsidRDefault="00F5336D">
      <w:pPr>
        <w:rPr>
          <w:lang w:val="en-US"/>
        </w:rPr>
      </w:pPr>
    </w:p>
    <w:p w14:paraId="20CA4CDC" w14:textId="4213B227" w:rsidR="00F5336D" w:rsidRDefault="00F5336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6DED96" wp14:editId="11195186">
            <wp:extent cx="5937885" cy="3895090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9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67420" w14:textId="4279B701" w:rsidR="00A347EB" w:rsidRDefault="00A347EB">
      <w:pPr>
        <w:rPr>
          <w:lang w:val="en-US"/>
        </w:rPr>
      </w:pPr>
      <w:r>
        <w:rPr>
          <w:lang w:val="en-US"/>
        </w:rPr>
        <w:t>To enter properties of repeated control place cursor in the begin or end control</w:t>
      </w:r>
    </w:p>
    <w:p w14:paraId="526E6D7D" w14:textId="716B433A" w:rsidR="00A347EB" w:rsidRDefault="00A347EB">
      <w:pPr>
        <w:rPr>
          <w:lang w:val="en-US"/>
        </w:rPr>
      </w:pPr>
    </w:p>
    <w:p w14:paraId="3AFEFAB6" w14:textId="0E316796" w:rsidR="00A347EB" w:rsidRDefault="00A347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C170F4" wp14:editId="45CEA6A8">
            <wp:extent cx="5394960" cy="100584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28280" w14:textId="77777777" w:rsidR="00A347EB" w:rsidRDefault="00A347EB">
      <w:pPr>
        <w:rPr>
          <w:lang w:val="en-US"/>
        </w:rPr>
      </w:pPr>
      <w:r>
        <w:rPr>
          <w:lang w:val="en-US"/>
        </w:rPr>
        <w:t>Tag all variables and repeated part</w:t>
      </w:r>
    </w:p>
    <w:p w14:paraId="2526CEE7" w14:textId="5CDC37F4" w:rsidR="00A347EB" w:rsidRDefault="00A347EB">
      <w:pPr>
        <w:rPr>
          <w:lang w:val="en-US"/>
        </w:rPr>
      </w:pPr>
    </w:p>
    <w:p w14:paraId="075B62C9" w14:textId="7B492D05" w:rsidR="00A347EB" w:rsidRDefault="00A347EB">
      <w:pPr>
        <w:rPr>
          <w:lang w:val="en-US"/>
        </w:rPr>
      </w:pPr>
      <w:r>
        <w:rPr>
          <w:lang w:val="en-US"/>
        </w:rPr>
        <w:t>Save document.</w:t>
      </w:r>
    </w:p>
    <w:p w14:paraId="4151259B" w14:textId="04EB339B" w:rsidR="00A347EB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 w:rsidRPr="00A347EB">
        <w:rPr>
          <w:rFonts w:ascii="Segoe UI" w:hAnsi="Segoe UI" w:cs="Segoe UI"/>
          <w:color w:val="24292E"/>
          <w:shd w:val="clear" w:color="auto" w:fill="FFFFFF"/>
          <w:lang w:val="en-US"/>
        </w:rPr>
        <w:t>Go to transaction smw0 Select Binary data, enter</w:t>
      </w:r>
    </w:p>
    <w:p w14:paraId="4E2779A7" w14:textId="5B72EC49" w:rsidR="00A347EB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</w:p>
    <w:p w14:paraId="62DF8695" w14:textId="6B659F79" w:rsidR="00A347EB" w:rsidRDefault="00A347EB">
      <w:pPr>
        <w:rPr>
          <w:lang w:val="en-US"/>
        </w:rPr>
      </w:pPr>
      <w:r>
        <w:rPr>
          <w:noProof/>
        </w:rPr>
        <w:drawing>
          <wp:inline distT="0" distB="0" distL="0" distR="0" wp14:anchorId="4DEDA01F" wp14:editId="29450366">
            <wp:extent cx="3705225" cy="2149475"/>
            <wp:effectExtent l="0" t="0" r="9525" b="3175"/>
            <wp:docPr id="16" name="Picture 16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_text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0264" w14:textId="1BA34BF3" w:rsidR="00A347EB" w:rsidRDefault="00A347EB">
      <w:pPr>
        <w:rPr>
          <w:rFonts w:ascii="Segoe UI" w:hAnsi="Segoe UI" w:cs="Segoe UI"/>
          <w:color w:val="24292E"/>
          <w:shd w:val="clear" w:color="auto" w:fill="FFFFFF"/>
          <w:lang w:val="en-US"/>
        </w:rPr>
      </w:pPr>
      <w:r>
        <w:rPr>
          <w:rFonts w:ascii="Segoe UI" w:hAnsi="Segoe UI" w:cs="Segoe UI"/>
          <w:color w:val="24292E"/>
          <w:shd w:val="clear" w:color="auto" w:fill="FFFFFF"/>
        </w:rPr>
        <w:t>Object name</w:t>
      </w:r>
      <w:r>
        <w:rPr>
          <w:rFonts w:ascii="Segoe UI" w:hAnsi="Segoe UI" w:cs="Segoe UI"/>
          <w:color w:val="24292E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24292E"/>
          <w:shd w:val="clear" w:color="auto" w:fill="FFFFFF"/>
          <w:lang w:val="en-US"/>
        </w:rPr>
        <w:t>zdocx_example</w:t>
      </w:r>
      <w:proofErr w:type="spellEnd"/>
    </w:p>
    <w:p w14:paraId="62A558A1" w14:textId="21BD77F1" w:rsidR="00A347EB" w:rsidRDefault="00A347EB">
      <w:pPr>
        <w:rPr>
          <w:lang w:val="en-US"/>
        </w:rPr>
      </w:pPr>
      <w:r>
        <w:rPr>
          <w:noProof/>
        </w:rPr>
        <w:drawing>
          <wp:inline distT="0" distB="0" distL="0" distR="0" wp14:anchorId="713D18BC" wp14:editId="3A60C259">
            <wp:extent cx="4263390" cy="2078355"/>
            <wp:effectExtent l="0" t="0" r="3810" b="0"/>
            <wp:docPr id="19" name="Picture 19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alt_text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39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4136" w14:textId="11AB27FD" w:rsidR="00A347EB" w:rsidRDefault="00A347E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A67951E" wp14:editId="5088DEE4">
            <wp:extent cx="4754880" cy="1920240"/>
            <wp:effectExtent l="0" t="0" r="762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0C5FD" w14:textId="06B2710D" w:rsidR="00A347EB" w:rsidRDefault="00A347EB">
      <w:pPr>
        <w:rPr>
          <w:lang w:val="en-US"/>
        </w:rPr>
      </w:pPr>
    </w:p>
    <w:p w14:paraId="06A7A5DD" w14:textId="17D7887D" w:rsidR="00A347EB" w:rsidRDefault="00A347EB">
      <w:pPr>
        <w:rPr>
          <w:lang w:val="en-US"/>
        </w:rPr>
      </w:pPr>
      <w:r>
        <w:rPr>
          <w:noProof/>
        </w:rPr>
        <w:drawing>
          <wp:inline distT="0" distB="0" distL="0" distR="0" wp14:anchorId="25D8B77D" wp14:editId="2B64BAEA">
            <wp:extent cx="4559935" cy="4073525"/>
            <wp:effectExtent l="0" t="0" r="0" b="3175"/>
            <wp:docPr id="20" name="Picture 20" descr="alt_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lt_tex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520CD" w14:textId="5DBA44DB" w:rsidR="00A347EB" w:rsidRDefault="00A347EB">
      <w:pPr>
        <w:rPr>
          <w:lang w:val="en-US"/>
        </w:rPr>
      </w:pPr>
    </w:p>
    <w:p w14:paraId="4DF07859" w14:textId="14AEEAE3" w:rsidR="00A347EB" w:rsidRDefault="00A347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BFADD6" wp14:editId="6324569F">
            <wp:extent cx="5940425" cy="2101850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A190B" w14:textId="15CF7A04" w:rsidR="00563AD3" w:rsidRDefault="00563AD3">
      <w:pPr>
        <w:rPr>
          <w:lang w:val="en-US"/>
        </w:rPr>
      </w:pPr>
    </w:p>
    <w:p w14:paraId="538895B6" w14:textId="7A67CE1D" w:rsidR="00563AD3" w:rsidRDefault="002F6BF8">
      <w:pPr>
        <w:rPr>
          <w:lang w:val="en-US"/>
        </w:rPr>
      </w:pPr>
      <w:r>
        <w:rPr>
          <w:lang w:val="en-US"/>
        </w:rPr>
        <w:lastRenderedPageBreak/>
        <w:t xml:space="preserve">Go to se38 </w:t>
      </w:r>
    </w:p>
    <w:p w14:paraId="7B5B243F" w14:textId="73D84E51" w:rsidR="002F6BF8" w:rsidRDefault="002F6BF8">
      <w:pPr>
        <w:rPr>
          <w:lang w:val="en-US"/>
        </w:rPr>
      </w:pPr>
      <w:r>
        <w:rPr>
          <w:lang w:val="en-US"/>
        </w:rPr>
        <w:t xml:space="preserve">Program </w:t>
      </w:r>
      <w:r w:rsidRPr="002F6BF8">
        <w:rPr>
          <w:lang w:val="en-US"/>
        </w:rPr>
        <w:t>ZDOCX_GET_TYPES</w:t>
      </w:r>
    </w:p>
    <w:p w14:paraId="4C4179C7" w14:textId="4B8814B9" w:rsidR="002F6BF8" w:rsidRDefault="002F6BF8">
      <w:pPr>
        <w:rPr>
          <w:lang w:val="en-US"/>
        </w:rPr>
      </w:pPr>
      <w:r>
        <w:rPr>
          <w:lang w:val="en-US"/>
        </w:rPr>
        <w:t>Navigate to your template</w:t>
      </w:r>
    </w:p>
    <w:p w14:paraId="3E8FD88C" w14:textId="7804FCC6" w:rsidR="002F6BF8" w:rsidRDefault="002F6B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7C35006" wp14:editId="395D907A">
            <wp:extent cx="5937885" cy="1722120"/>
            <wp:effectExtent l="0" t="0" r="571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4EAC8" w14:textId="7F19CEFB" w:rsidR="002F6BF8" w:rsidRDefault="002F6BF8">
      <w:pPr>
        <w:rPr>
          <w:lang w:val="en-US"/>
        </w:rPr>
      </w:pPr>
    </w:p>
    <w:p w14:paraId="1C266933" w14:textId="4B1E126C" w:rsidR="002F6BF8" w:rsidRDefault="002F6BF8">
      <w:pPr>
        <w:rPr>
          <w:lang w:val="en-US"/>
        </w:rPr>
      </w:pPr>
      <w:r>
        <w:rPr>
          <w:lang w:val="en-US"/>
        </w:rPr>
        <w:t>Run.</w:t>
      </w:r>
    </w:p>
    <w:p w14:paraId="5BB5A19C" w14:textId="6205B87C" w:rsidR="002F6BF8" w:rsidRDefault="002F6BF8">
      <w:pPr>
        <w:rPr>
          <w:lang w:val="en-US"/>
        </w:rPr>
      </w:pPr>
    </w:p>
    <w:p w14:paraId="10834C95" w14:textId="1405EE92" w:rsidR="002F6BF8" w:rsidRDefault="002F6BF8">
      <w:pPr>
        <w:rPr>
          <w:lang w:val="en-US"/>
        </w:rPr>
      </w:pPr>
      <w:r>
        <w:rPr>
          <w:lang w:val="en-US"/>
        </w:rPr>
        <w:t xml:space="preserve">Program generate data types, based on your document </w:t>
      </w:r>
      <w:proofErr w:type="spellStart"/>
      <w:r>
        <w:rPr>
          <w:lang w:val="en-US"/>
        </w:rPr>
        <w:t>strucrure</w:t>
      </w:r>
      <w:proofErr w:type="spellEnd"/>
      <w:r>
        <w:rPr>
          <w:lang w:val="en-US"/>
        </w:rPr>
        <w:t>.</w:t>
      </w:r>
    </w:p>
    <w:p w14:paraId="429E1C93" w14:textId="32AD00C6" w:rsidR="002F6BF8" w:rsidRDefault="002F6B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B4D60F" wp14:editId="4382653E">
            <wp:extent cx="5711825" cy="4643120"/>
            <wp:effectExtent l="0" t="0" r="3175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3780F" w14:textId="77777777" w:rsidR="00C06BC8" w:rsidRDefault="00C06BC8">
      <w:pPr>
        <w:rPr>
          <w:lang w:val="en-US"/>
        </w:rPr>
      </w:pPr>
      <w:bookmarkStart w:id="0" w:name="_GoBack"/>
      <w:bookmarkEnd w:id="0"/>
    </w:p>
    <w:p w14:paraId="3135559D" w14:textId="7BC1F975" w:rsidR="002F6BF8" w:rsidRDefault="002F6BF8">
      <w:pPr>
        <w:rPr>
          <w:lang w:val="en-US"/>
        </w:rPr>
      </w:pPr>
      <w:r>
        <w:rPr>
          <w:lang w:val="en-US"/>
        </w:rPr>
        <w:t>Copy to your program</w:t>
      </w:r>
    </w:p>
    <w:p w14:paraId="5B8BF430" w14:textId="2323CADA" w:rsidR="0071486F" w:rsidRDefault="0071486F">
      <w:pPr>
        <w:rPr>
          <w:lang w:val="en-US"/>
        </w:rPr>
      </w:pPr>
    </w:p>
    <w:p w14:paraId="2F29D8E0" w14:textId="5BE846A6" w:rsidR="0071486F" w:rsidRDefault="0071486F">
      <w:pPr>
        <w:rPr>
          <w:lang w:val="en-US"/>
        </w:rPr>
      </w:pPr>
      <w:r>
        <w:rPr>
          <w:lang w:val="en-US"/>
        </w:rPr>
        <w:t>Define variable</w:t>
      </w:r>
    </w:p>
    <w:p w14:paraId="7B4FEAF7" w14:textId="77777777" w:rsidR="00CC4D39" w:rsidRPr="00CC4D39" w:rsidRDefault="00CC4D39" w:rsidP="00CC4D39">
      <w:pPr>
        <w:pStyle w:val="HTMLPreformatted"/>
        <w:rPr>
          <w:color w:val="000000"/>
          <w:lang w:val="en-US"/>
        </w:rPr>
      </w:pPr>
      <w:r w:rsidRPr="00CC4D39">
        <w:rPr>
          <w:color w:val="000000"/>
          <w:lang w:val="en-US"/>
        </w:rPr>
        <w:t>```</w:t>
      </w:r>
    </w:p>
    <w:p w14:paraId="24CF1084" w14:textId="7F3EB93B" w:rsidR="00D96BD1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Data</w:t>
      </w:r>
    </w:p>
    <w:p w14:paraId="33168E64" w14:textId="31F536B9" w:rsidR="0071486F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="0071486F"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="0071486F"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="0071486F" w:rsidRPr="0071486F">
        <w:rPr>
          <w:rStyle w:val="l0s521"/>
          <w:lang w:val="en-US"/>
        </w:rPr>
        <w:t>TYPE </w:t>
      </w:r>
      <w:proofErr w:type="spellStart"/>
      <w:r w:rsidR="0071486F"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</w:p>
    <w:p w14:paraId="27412FD9" w14:textId="0AD56D1B" w:rsidR="00D96BD1" w:rsidRDefault="00D96BD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.</w:t>
      </w:r>
    </w:p>
    <w:p w14:paraId="22A98959" w14:textId="77777777" w:rsidR="00CC4D39" w:rsidRDefault="00CC4D39" w:rsidP="00CC4D39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14:paraId="25A26344" w14:textId="61C6FB65" w:rsidR="0071486F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9A74DC6" w14:textId="6A5A1231" w:rsidR="0071486F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fill structure with your data.</w:t>
      </w:r>
    </w:p>
    <w:p w14:paraId="1C78CE73" w14:textId="6194D3CA" w:rsidR="0071486F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258DC733" w14:textId="714643E1" w:rsidR="0071486F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Then get document</w:t>
      </w:r>
    </w:p>
    <w:p w14:paraId="28634D99" w14:textId="77777777" w:rsidR="00CC4D39" w:rsidRDefault="00CC4D39" w:rsidP="00CC4D39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14:paraId="2FA70CEB" w14:textId="36A768B7" w:rsidR="0071486F" w:rsidRDefault="0071486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14:paraId="4F690A0C" w14:textId="69093B5F" w:rsidR="0071486F" w:rsidRDefault="0071486F">
      <w:pPr>
        <w:rPr>
          <w:rStyle w:val="l0s551"/>
          <w:lang w:val="en-US"/>
        </w:rPr>
      </w:pP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zcl_docx3</w:t>
      </w:r>
      <w:r w:rsidRPr="0071486F">
        <w:rPr>
          <w:rStyle w:val="l0s701"/>
          <w:lang w:val="en-US"/>
        </w:rPr>
        <w:t>=&gt;</w:t>
      </w:r>
      <w:proofErr w:type="spellStart"/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71486F">
        <w:rPr>
          <w:rStyle w:val="l0s551"/>
          <w:lang w:val="en-US"/>
        </w:rPr>
        <w:t>(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iv_w3objid    </w:t>
      </w:r>
      <w:r w:rsidRPr="0071486F">
        <w:rPr>
          <w:rStyle w:val="l0s551"/>
          <w:lang w:val="en-US"/>
        </w:rPr>
        <w:t>= </w:t>
      </w:r>
      <w:r w:rsidRPr="0071486F">
        <w:rPr>
          <w:rStyle w:val="l0s331"/>
          <w:lang w:val="en-US"/>
        </w:rPr>
        <w:t>'ZDOCX_EXAMLE' </w:t>
      </w:r>
      <w:r w:rsidRPr="0071486F">
        <w:rPr>
          <w:rStyle w:val="l0s311"/>
          <w:lang w:val="en-US"/>
        </w:rPr>
        <w:t>" name of our template, obligatory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iv_on_desktop = 'X'           " by default save document on desktop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iv_folder     = 'report'      " in folder by default 'report'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iv_path       = ''            " IF iv_path IS INITIAL  save on desctop or sap_tmp folder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</w:t>
      </w:r>
      <w:proofErr w:type="spellStart"/>
      <w:r w:rsidRPr="0071486F">
        <w:rPr>
          <w:rStyle w:val="l0s311"/>
          <w:lang w:val="en-US"/>
        </w:rPr>
        <w:t>iv_file_name</w:t>
      </w:r>
      <w:proofErr w:type="spellEnd"/>
      <w:r w:rsidRPr="0071486F">
        <w:rPr>
          <w:rStyle w:val="l0s311"/>
          <w:lang w:val="en-US"/>
        </w:rPr>
        <w:t>  = 'report.docx' " file name by default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</w:t>
      </w:r>
      <w:proofErr w:type="spellStart"/>
      <w:r w:rsidRPr="0071486F">
        <w:rPr>
          <w:rStyle w:val="l0s311"/>
          <w:lang w:val="en-US"/>
        </w:rPr>
        <w:t>iv_no_execute</w:t>
      </w:r>
      <w:proofErr w:type="spellEnd"/>
      <w:r w:rsidRPr="0071486F">
        <w:rPr>
          <w:rStyle w:val="l0s311"/>
          <w:lang w:val="en-US"/>
        </w:rPr>
        <w:t> = ''            " if filled -- just get document no run office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iv_protect    = ''            " if filled protect document from editing, but not protect from sequence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</w:t>
      </w:r>
      <w:r w:rsidRPr="0071486F">
        <w:rPr>
          <w:rStyle w:val="l0s311"/>
          <w:lang w:val="en-US"/>
        </w:rPr>
        <w:t>" ctrl+a, ctrl+c, ctrl+n, ctrl+v, edit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iv_data       </w:t>
      </w:r>
      <w:r w:rsidRPr="0071486F">
        <w:rPr>
          <w:rStyle w:val="l0s551"/>
          <w:lang w:val="en-US"/>
        </w:rPr>
        <w:t>= 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  </w:t>
      </w:r>
      <w:r w:rsidRPr="0071486F">
        <w:rPr>
          <w:rStyle w:val="l0s311"/>
          <w:lang w:val="en-US"/>
        </w:rPr>
        <w:t>" root of our data, obligatory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71486F">
        <w:rPr>
          <w:rStyle w:val="l0s311"/>
          <w:lang w:val="en-US"/>
        </w:rPr>
        <w:t>*      iv_no_save    = ''            " just get binary data not save on disk</w:t>
      </w:r>
      <w:r w:rsidRPr="0071486F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71486F">
        <w:rPr>
          <w:rStyle w:val="l0s551"/>
          <w:lang w:val="en-US"/>
        </w:rPr>
        <w:t>).</w:t>
      </w:r>
    </w:p>
    <w:p w14:paraId="5C51A6D0" w14:textId="77777777" w:rsidR="00CC4D39" w:rsidRDefault="00CC4D39" w:rsidP="00CC4D39">
      <w:pPr>
        <w:pStyle w:val="HTMLPreformatted"/>
        <w:rPr>
          <w:color w:val="000000"/>
        </w:rPr>
      </w:pPr>
      <w:r>
        <w:rPr>
          <w:color w:val="000000"/>
        </w:rPr>
        <w:t>```</w:t>
      </w:r>
    </w:p>
    <w:p w14:paraId="22379A7C" w14:textId="4A2E3AE6" w:rsidR="00990852" w:rsidRDefault="00990852">
      <w:pPr>
        <w:rPr>
          <w:rStyle w:val="l0s551"/>
          <w:lang w:val="en-US"/>
        </w:rPr>
      </w:pPr>
    </w:p>
    <w:p w14:paraId="6A9657B4" w14:textId="1939675D" w:rsidR="00990852" w:rsidRDefault="003A335C">
      <w:pPr>
        <w:rPr>
          <w:rStyle w:val="l0s551"/>
          <w:lang w:val="en-US"/>
        </w:rPr>
      </w:pPr>
      <w:r>
        <w:rPr>
          <w:rStyle w:val="l0s551"/>
          <w:lang w:val="en-US"/>
        </w:rPr>
        <w:t xml:space="preserve"> </w:t>
      </w:r>
    </w:p>
    <w:p w14:paraId="75FBDFFE" w14:textId="43797066" w:rsidR="002F6BF8" w:rsidRDefault="00990852">
      <w:pPr>
        <w:rPr>
          <w:rStyle w:val="l0s551"/>
          <w:color w:val="auto"/>
          <w:lang w:val="en-US"/>
        </w:rPr>
      </w:pPr>
      <w:r w:rsidRPr="00990852">
        <w:rPr>
          <w:rStyle w:val="l0s551"/>
          <w:color w:val="auto"/>
          <w:lang w:val="en-US"/>
        </w:rPr>
        <w:t xml:space="preserve">Whole </w:t>
      </w:r>
      <w:r>
        <w:rPr>
          <w:rStyle w:val="l0s551"/>
          <w:color w:val="auto"/>
          <w:lang w:val="en-US"/>
        </w:rPr>
        <w:t>program</w:t>
      </w:r>
      <w:r w:rsidR="003A335C">
        <w:rPr>
          <w:rStyle w:val="l0s551"/>
          <w:color w:val="auto"/>
          <w:lang w:val="en-US"/>
        </w:rPr>
        <w:t xml:space="preserve">  “</w:t>
      </w:r>
      <w:r w:rsidR="003A335C" w:rsidRPr="003A335C">
        <w:rPr>
          <w:rStyle w:val="l0s551"/>
          <w:color w:val="auto"/>
          <w:lang w:val="en-US"/>
        </w:rPr>
        <w:t>ZDOCX_EXAMPLE</w:t>
      </w:r>
      <w:r w:rsidR="003A335C">
        <w:rPr>
          <w:rStyle w:val="l0s551"/>
          <w:color w:val="auto"/>
          <w:lang w:val="en-US"/>
        </w:rPr>
        <w:t>”</w:t>
      </w:r>
    </w:p>
    <w:p w14:paraId="5B600AE0" w14:textId="77777777" w:rsidR="00CC4D39" w:rsidRPr="00CC4D39" w:rsidRDefault="00CC4D39" w:rsidP="00CC4D39">
      <w:pPr>
        <w:pStyle w:val="HTMLPreformatted"/>
        <w:rPr>
          <w:color w:val="000000"/>
          <w:lang w:val="en-US"/>
        </w:rPr>
      </w:pPr>
      <w:r w:rsidRPr="00CC4D39">
        <w:rPr>
          <w:color w:val="000000"/>
          <w:lang w:val="en-US"/>
        </w:rPr>
        <w:t>```</w:t>
      </w:r>
    </w:p>
    <w:p w14:paraId="4F5B67D0" w14:textId="0E8E245F" w:rsidR="00990852" w:rsidRDefault="00990852">
      <w:pPr>
        <w:rPr>
          <w:rStyle w:val="l0s551"/>
        </w:rPr>
      </w:pPr>
      <w:r w:rsidRPr="00990852">
        <w:rPr>
          <w:rStyle w:val="l0s311"/>
          <w:lang w:val="en-US"/>
        </w:rPr>
        <w:t>*&amp;---------------------------------------------------------------------*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*&amp; Report ZDOCX_EXAMPLE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*&amp;---------------------------------------------------------------------*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*&amp;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*&amp;---------------------------------------------------------------------*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REPORT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zdocx_example</w:t>
      </w:r>
      <w:proofErr w:type="spellEnd"/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*describe types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Style w:val="l0s521"/>
          <w:lang w:val="en-US"/>
        </w:rPr>
        <w:t>TYPES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: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tt_TABLE3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t_TABLE3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tt_T2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t_T2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tt_T1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t_T1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FIELD3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FIELD4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tt_LINE1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t_LINE1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tt_TAB1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t_TAB1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FIELD3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tt_LINE2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t_LINE2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tt_LINE2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tt_TAB2 </w:t>
      </w:r>
      <w:r w:rsidRPr="00990852">
        <w:rPr>
          <w:rStyle w:val="l0s521"/>
          <w:lang w:val="en-US"/>
        </w:rPr>
        <w:t>type table of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t_TAB2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begin of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SH01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Style w:val="l0s521"/>
          <w:lang w:val="en-US"/>
        </w:rPr>
        <w:t>DATE 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Style w:val="l0s521"/>
          <w:lang w:val="en-US"/>
        </w:rPr>
        <w:t>TIME 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     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string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tt_TABLE3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lastRenderedPageBreak/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TAB1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tt_TAB1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TAB2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tt_TAB2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r w:rsidRPr="00990852">
        <w:rPr>
          <w:rStyle w:val="l0s521"/>
          <w:lang w:val="en-US"/>
        </w:rPr>
        <w:t>end of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,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tt_data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type table of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with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empty </w:t>
      </w:r>
      <w:r w:rsidRPr="00990852">
        <w:rPr>
          <w:rStyle w:val="l0s521"/>
          <w:lang w:val="en-US"/>
        </w:rPr>
        <w:t>key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*some variable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DATA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: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TYPE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,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TYPE </w:t>
      </w:r>
      <w:proofErr w:type="spellStart"/>
      <w:r w:rsidRPr="00990852">
        <w:rPr>
          <w:rStyle w:val="l0s521"/>
          <w:lang w:val="en-US"/>
        </w:rPr>
        <w:t>i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lv_index2 </w:t>
      </w:r>
      <w:r w:rsidRPr="00990852">
        <w:rPr>
          <w:rStyle w:val="l0s521"/>
          <w:lang w:val="en-US"/>
        </w:rPr>
        <w:t>TYPE </w:t>
      </w:r>
      <w:proofErr w:type="spellStart"/>
      <w:r w:rsidRPr="00990852">
        <w:rPr>
          <w:rStyle w:val="l0s521"/>
          <w:lang w:val="en-US"/>
        </w:rPr>
        <w:t>i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,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990852">
        <w:rPr>
          <w:rStyle w:val="l0s521"/>
          <w:lang w:val="en-US"/>
        </w:rPr>
        <w:t>TYPE </w:t>
      </w:r>
      <w:proofErr w:type="spellStart"/>
      <w:r w:rsidRPr="00990852">
        <w:rPr>
          <w:rStyle w:val="l0s521"/>
          <w:lang w:val="en-US"/>
        </w:rPr>
        <w:t>i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*fill data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DATE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datum </w:t>
      </w:r>
      <w:r w:rsidRPr="00990852">
        <w:rPr>
          <w:rStyle w:val="l0s521"/>
          <w:lang w:val="en-US"/>
        </w:rPr>
        <w:t>date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TIME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|{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uzeit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</w:t>
      </w:r>
      <w:r w:rsidRPr="00990852">
        <w:rPr>
          <w:rStyle w:val="l0s521"/>
          <w:lang w:val="en-US"/>
        </w:rPr>
        <w:t>TIME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ENVIRONMENT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USER 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uname</w:t>
      </w:r>
      <w:proofErr w:type="spellEnd"/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*1.  Lurch </w:t>
      </w:r>
      <w:proofErr w:type="spellStart"/>
      <w:r w:rsidRPr="00990852">
        <w:rPr>
          <w:rStyle w:val="l0s311"/>
          <w:lang w:val="en-US"/>
        </w:rPr>
        <w:t>Schpellchek</w:t>
      </w:r>
      <w:proofErr w:type="spellEnd"/>
      <w:r w:rsidRPr="00990852">
        <w:rPr>
          <w:rStyle w:val="l0s311"/>
          <w:lang w:val="en-US"/>
        </w:rPr>
        <w:t>: 1200 </w:t>
      </w:r>
      <w:proofErr w:type="spellStart"/>
      <w:r w:rsidRPr="00990852">
        <w:rPr>
          <w:rStyle w:val="l0s311"/>
          <w:lang w:val="en-US"/>
        </w:rPr>
        <w:t>usd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*2.  Russell Sprout: 1300 </w:t>
      </w:r>
      <w:proofErr w:type="spellStart"/>
      <w:r w:rsidRPr="00990852">
        <w:rPr>
          <w:rStyle w:val="l0s311"/>
          <w:lang w:val="en-US"/>
        </w:rPr>
        <w:t>usd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*3.  Fergus Douchebag: 3000 </w:t>
      </w:r>
      <w:proofErr w:type="spellStart"/>
      <w:r w:rsidRPr="00990852">
        <w:rPr>
          <w:rStyle w:val="l0s311"/>
          <w:lang w:val="en-US"/>
        </w:rPr>
        <w:t>usd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*4.  Bartholomew Shoe: 100 </w:t>
      </w:r>
      <w:proofErr w:type="spellStart"/>
      <w:r w:rsidRPr="00990852">
        <w:rPr>
          <w:rStyle w:val="l0s311"/>
          <w:lang w:val="en-US"/>
        </w:rPr>
        <w:t>usd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990852">
        <w:rPr>
          <w:rStyle w:val="l0s521"/>
          <w:lang w:val="en-US"/>
        </w:rPr>
        <w:t>ASSIGNING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'Lurch </w:t>
      </w:r>
      <w:proofErr w:type="spellStart"/>
      <w:r w:rsidRPr="00990852">
        <w:rPr>
          <w:rStyle w:val="l0s331"/>
          <w:lang w:val="en-US"/>
        </w:rPr>
        <w:t>Schpellchek</w:t>
      </w:r>
      <w:proofErr w:type="spellEnd"/>
      <w:r w:rsidRPr="00990852">
        <w:rPr>
          <w:rStyle w:val="l0s331"/>
          <w:lang w:val="en-US"/>
        </w:rPr>
        <w:t>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'1200'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990852">
        <w:rPr>
          <w:rStyle w:val="l0s521"/>
          <w:lang w:val="en-US"/>
        </w:rPr>
        <w:t>ASSIGNING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'Russell Sprout'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'1300'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990852">
        <w:rPr>
          <w:rStyle w:val="l0s521"/>
          <w:lang w:val="en-US"/>
        </w:rPr>
        <w:t>ASSIGNING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'Fergus Douchebag'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'3000'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table3 </w:t>
      </w:r>
      <w:r w:rsidRPr="00990852">
        <w:rPr>
          <w:rStyle w:val="l0s521"/>
          <w:lang w:val="en-US"/>
        </w:rPr>
        <w:t>ASSIGNING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&lt;ls_3&gt;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person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'Bartholomew Shoe'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&lt;ls_3&gt;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salary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'100'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sh01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'test </w:t>
      </w:r>
      <w:proofErr w:type="spellStart"/>
      <w:r w:rsidRPr="00990852">
        <w:rPr>
          <w:rStyle w:val="l0s331"/>
          <w:lang w:val="en-US"/>
        </w:rPr>
        <w:t>aaa</w:t>
      </w:r>
      <w:proofErr w:type="spellEnd"/>
      <w:r w:rsidRPr="00990852">
        <w:rPr>
          <w:rStyle w:val="l0s331"/>
          <w:lang w:val="en-US"/>
        </w:rPr>
        <w:t>'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3 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tab1 </w:t>
      </w:r>
      <w:r w:rsidRPr="00990852">
        <w:rPr>
          <w:rStyle w:val="l0s521"/>
          <w:lang w:val="en-US"/>
        </w:rPr>
        <w:t>ASSIGNING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&lt;ls_tab1&gt;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&lt;ls_tab1&gt;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title1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|table </w:t>
      </w:r>
      <w:r w:rsidRPr="00990852">
        <w:rPr>
          <w:rStyle w:val="l0s321"/>
          <w:lang w:val="en-US"/>
        </w:rPr>
        <w:t>1 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subtable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{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3  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lv_index2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&lt;ls_tab1&gt;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line1 </w:t>
      </w:r>
      <w:r w:rsidRPr="00990852">
        <w:rPr>
          <w:rStyle w:val="l0s521"/>
          <w:lang w:val="en-US"/>
        </w:rPr>
        <w:t>ASSIGNING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&lt;ls_line1&gt;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4 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lv_index3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21"/>
          <w:lang w:val="en-US"/>
        </w:rPr>
        <w:t>ASSIGN COMPONENT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990852">
        <w:rPr>
          <w:rStyle w:val="l0s521"/>
          <w:lang w:val="en-US"/>
        </w:rPr>
        <w:t>OF STRUCTURE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&lt;ls_line1&gt; </w:t>
      </w:r>
      <w:r w:rsidRPr="00990852">
        <w:rPr>
          <w:rStyle w:val="l0s521"/>
          <w:lang w:val="en-US"/>
        </w:rPr>
        <w:t>TO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&lt;fs_any&gt;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fs_any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|Line { lv_index2  } </w:t>
      </w:r>
      <w:r w:rsidRPr="00990852">
        <w:rPr>
          <w:rStyle w:val="l0s521"/>
          <w:lang w:val="en-US"/>
        </w:rPr>
        <w:t>field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 lv_index3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3 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tab2 </w:t>
      </w:r>
      <w:r w:rsidRPr="00990852">
        <w:rPr>
          <w:rStyle w:val="l0s521"/>
          <w:lang w:val="en-US"/>
        </w:rPr>
        <w:t>ASSIGNING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&lt;ls_tab2&gt;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&lt;ls_tab2&gt;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title2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|Table </w:t>
      </w:r>
      <w:r w:rsidRPr="00990852">
        <w:rPr>
          <w:rStyle w:val="l0s321"/>
          <w:lang w:val="en-US"/>
        </w:rPr>
        <w:t>2 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subtable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{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3  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lv_index2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APPEND INITIAL LINE 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&lt;ls_tab2&gt;</w:t>
      </w:r>
      <w:r w:rsidRPr="00990852">
        <w:rPr>
          <w:rStyle w:val="l0s701"/>
          <w:lang w:val="en-US"/>
        </w:rPr>
        <w:t>-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line2 </w:t>
      </w:r>
      <w:r w:rsidRPr="00990852">
        <w:rPr>
          <w:rStyle w:val="l0s521"/>
          <w:lang w:val="en-US"/>
        </w:rPr>
        <w:t>ASSIGNING FIELD</w:t>
      </w:r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SYMBOL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&lt;ls_line2&gt;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DO </w:t>
      </w:r>
      <w:r w:rsidRPr="00990852">
        <w:rPr>
          <w:rStyle w:val="l0s321"/>
          <w:lang w:val="en-US"/>
        </w:rPr>
        <w:t>3 </w:t>
      </w:r>
      <w:r w:rsidRPr="00990852">
        <w:rPr>
          <w:rStyle w:val="l0s521"/>
          <w:lang w:val="en-US"/>
        </w:rPr>
        <w:t>TIMES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lv_index3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sy</w:t>
      </w:r>
      <w:proofErr w:type="spellEnd"/>
      <w:r w:rsidRPr="00990852">
        <w:rPr>
          <w:rStyle w:val="l0s701"/>
          <w:lang w:val="en-US"/>
        </w:rPr>
        <w:t>-</w:t>
      </w:r>
      <w:r w:rsidRPr="00990852">
        <w:rPr>
          <w:rStyle w:val="l0s521"/>
          <w:lang w:val="en-US"/>
        </w:rPr>
        <w:t>index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21"/>
          <w:lang w:val="en-US"/>
        </w:rPr>
        <w:t>ASSIGN COMPONENT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lv_index3 </w:t>
      </w:r>
      <w:r w:rsidRPr="00990852">
        <w:rPr>
          <w:rStyle w:val="l0s521"/>
          <w:lang w:val="en-US"/>
        </w:rPr>
        <w:t>OF STRUCTURE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&lt;ls_line2&gt; </w:t>
      </w:r>
      <w:r w:rsidRPr="00990852">
        <w:rPr>
          <w:rStyle w:val="l0s521"/>
          <w:lang w:val="en-US"/>
        </w:rPr>
        <w:t>TO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&lt;fs_any&gt;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&lt;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fs_any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&gt;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|Line { lv_index2  } </w:t>
      </w:r>
      <w:r w:rsidRPr="00990852">
        <w:rPr>
          <w:rStyle w:val="l0s521"/>
          <w:lang w:val="en-US"/>
        </w:rPr>
        <w:t>field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{ lv_index3 }|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ENDDO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51"/>
          <w:lang w:val="en-US"/>
        </w:rPr>
        <w:t>= </w:t>
      </w:r>
      <w:r w:rsidRPr="00990852">
        <w:rPr>
          <w:rStyle w:val="l0s521"/>
          <w:lang w:val="en-US"/>
        </w:rPr>
        <w:t>VALUE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BASE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t1 </w:t>
      </w:r>
      <w:r w:rsidRPr="00990852">
        <w:rPr>
          <w:rStyle w:val="l0s551"/>
          <w:lang w:val="en-US"/>
        </w:rPr>
        <w:t>= </w:t>
      </w:r>
      <w:r w:rsidRPr="00990852">
        <w:rPr>
          <w:rStyle w:val="l0s521"/>
          <w:lang w:val="en-US"/>
        </w:rPr>
        <w:t>VALUE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|1| t2 </w:t>
      </w:r>
      <w:r w:rsidRPr="00990852">
        <w:rPr>
          <w:rStyle w:val="l0s551"/>
          <w:lang w:val="en-US"/>
        </w:rPr>
        <w:t>= </w:t>
      </w:r>
      <w:r w:rsidRPr="00990852">
        <w:rPr>
          <w:rStyle w:val="l0s521"/>
          <w:lang w:val="en-US"/>
        </w:rPr>
        <w:t>VALUE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lastRenderedPageBreak/>
        <w:t>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|2| t2 </w:t>
      </w:r>
      <w:r w:rsidRPr="00990852">
        <w:rPr>
          <w:rStyle w:val="l0s551"/>
          <w:lang w:val="en-US"/>
        </w:rPr>
        <w:t>= </w:t>
      </w:r>
      <w:r w:rsidRPr="00990852">
        <w:rPr>
          <w:rStyle w:val="l0s521"/>
          <w:lang w:val="en-US"/>
        </w:rPr>
        <w:t>VALUE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h1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|3| t2 </w:t>
      </w:r>
      <w:r w:rsidRPr="00990852">
        <w:rPr>
          <w:rStyle w:val="l0s551"/>
          <w:lang w:val="en-US"/>
        </w:rPr>
        <w:t>= </w:t>
      </w:r>
      <w:r w:rsidRPr="00990852">
        <w:rPr>
          <w:rStyle w:val="l0s521"/>
          <w:lang w:val="en-US"/>
        </w:rPr>
        <w:t>VALUE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#</w:t>
      </w:r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</w:t>
      </w:r>
      <w:r w:rsidRPr="00990852">
        <w:rPr>
          <w:rStyle w:val="l0s551"/>
          <w:lang w:val="en-US"/>
        </w:rPr>
        <w:t>(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f1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'F1'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f2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'F2'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f3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'f3'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</w:t>
      </w:r>
      <w:r w:rsidRPr="00990852">
        <w:rPr>
          <w:rStyle w:val="l0s551"/>
          <w:lang w:val="en-US"/>
        </w:rPr>
        <w:t>)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*get document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DATA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990852">
        <w:rPr>
          <w:rStyle w:val="l0s551"/>
          <w:lang w:val="en-US"/>
        </w:rPr>
        <w:t>: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 </w:t>
      </w:r>
      <w:r w:rsidRPr="00990852">
        <w:rPr>
          <w:rStyle w:val="l0s521"/>
          <w:lang w:val="en-US"/>
        </w:rPr>
        <w:t>TYPE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  </w:t>
      </w:r>
      <w:r w:rsidRPr="00990852">
        <w:rPr>
          <w:rStyle w:val="l0s311"/>
          <w:lang w:val="en-US"/>
        </w:rPr>
        <w:t>" variable to hold generated document, can be omitted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</w:t>
      </w:r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*first case:  send document as attachment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zcl_docx3</w:t>
      </w:r>
      <w:r w:rsidRPr="00990852">
        <w:rPr>
          <w:rStyle w:val="l0s701"/>
          <w:lang w:val="en-US"/>
        </w:rPr>
        <w:t>=&gt;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iv_w3objid   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'ZDOCX_EXAMLE'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   </w:t>
      </w:r>
      <w:r w:rsidRPr="00990852">
        <w:rPr>
          <w:rStyle w:val="l0s551"/>
          <w:lang w:val="en-US"/>
        </w:rPr>
        <w:t>=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iv_no_save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  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'X'   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PERFORM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send_document_as_attachment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USING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lv_document</w:t>
      </w:r>
      <w:proofErr w:type="spellEnd"/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*second case: save on </w:t>
      </w:r>
      <w:proofErr w:type="spellStart"/>
      <w:r w:rsidRPr="00990852">
        <w:rPr>
          <w:rStyle w:val="l0s311"/>
          <w:lang w:val="en-US"/>
        </w:rPr>
        <w:t>desctop</w:t>
      </w:r>
      <w:proofErr w:type="spellEnd"/>
      <w:r w:rsidRPr="00990852">
        <w:rPr>
          <w:rStyle w:val="l0s311"/>
          <w:lang w:val="en-US"/>
        </w:rPr>
        <w:t> and open document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zcl_docx3</w:t>
      </w:r>
      <w:r w:rsidRPr="00990852">
        <w:rPr>
          <w:rStyle w:val="l0s701"/>
          <w:lang w:val="en-US"/>
        </w:rPr>
        <w:t>=&gt;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get_document</w:t>
      </w:r>
      <w:proofErr w:type="spellEnd"/>
      <w:r w:rsidRPr="00990852">
        <w:rPr>
          <w:rStyle w:val="l0s551"/>
          <w:lang w:val="en-US"/>
        </w:rPr>
        <w:t>(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iv_w3objid    </w:t>
      </w:r>
      <w:r w:rsidRPr="00990852">
        <w:rPr>
          <w:rStyle w:val="l0s551"/>
          <w:lang w:val="en-US"/>
        </w:rPr>
        <w:t>= </w:t>
      </w:r>
      <w:r w:rsidRPr="00990852">
        <w:rPr>
          <w:rStyle w:val="l0s331"/>
          <w:lang w:val="en-US"/>
        </w:rPr>
        <w:t>'ZDOCX_EXAMLE' </w:t>
      </w:r>
      <w:r w:rsidRPr="00990852">
        <w:rPr>
          <w:rStyle w:val="l0s311"/>
          <w:lang w:val="en-US"/>
        </w:rPr>
        <w:t>" name of our template, obligatory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iv_on_desktop = 'X'           " by default save document on desktop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iv_folder     = 'report'      " in folder by default 'report'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iv_path       = ''            " IF iv_path IS INITIAL  save on desctop or sap_tmp folder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</w:t>
      </w:r>
      <w:proofErr w:type="spellStart"/>
      <w:r w:rsidRPr="00990852">
        <w:rPr>
          <w:rStyle w:val="l0s311"/>
          <w:lang w:val="en-US"/>
        </w:rPr>
        <w:t>iv_file_name</w:t>
      </w:r>
      <w:proofErr w:type="spellEnd"/>
      <w:r w:rsidRPr="00990852">
        <w:rPr>
          <w:rStyle w:val="l0s311"/>
          <w:lang w:val="en-US"/>
        </w:rPr>
        <w:t>  = 'report.docx' " file name by default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</w:t>
      </w:r>
      <w:proofErr w:type="spellStart"/>
      <w:r w:rsidRPr="00990852">
        <w:rPr>
          <w:rStyle w:val="l0s311"/>
          <w:lang w:val="en-US"/>
        </w:rPr>
        <w:t>iv_no_execute</w:t>
      </w:r>
      <w:proofErr w:type="spellEnd"/>
      <w:r w:rsidRPr="00990852">
        <w:rPr>
          <w:rStyle w:val="l0s311"/>
          <w:lang w:val="en-US"/>
        </w:rPr>
        <w:t> = ''            " if filled -- just get document no run office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iv_protect    = ''            " if filled protect document from editing, but not protect from sequence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                               </w:t>
      </w:r>
      <w:r w:rsidRPr="00990852">
        <w:rPr>
          <w:rStyle w:val="l0s311"/>
          <w:lang w:val="en-US"/>
        </w:rPr>
        <w:t>" ctrl+a, ctrl+c, ctrl+n, ctrl+v, edit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iv_data       </w:t>
      </w:r>
      <w:r w:rsidRPr="00990852">
        <w:rPr>
          <w:rStyle w:val="l0s551"/>
          <w:lang w:val="en-US"/>
        </w:rPr>
        <w:t>= 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gs_templ_data  </w:t>
      </w:r>
      <w:r w:rsidRPr="00990852">
        <w:rPr>
          <w:rStyle w:val="l0s311"/>
          <w:lang w:val="en-US"/>
        </w:rPr>
        <w:t>" root of our data, obligatory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311"/>
          <w:lang w:val="en-US"/>
        </w:rPr>
        <w:t>*      iv_no_save    = ''            " just get binary data not save on disk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  <w:t>    </w:t>
      </w:r>
      <w:r w:rsidRPr="00990852">
        <w:rPr>
          <w:rStyle w:val="l0s551"/>
          <w:lang w:val="en-US"/>
        </w:rPr>
        <w:t>).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Style w:val="l0s521"/>
          <w:lang w:val="en-US"/>
        </w:rPr>
        <w:t>FORM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send_document_as_attachment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USING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iv_doc</w:t>
      </w:r>
      <w:proofErr w:type="spellEnd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 </w:t>
      </w:r>
      <w:r w:rsidRPr="00990852">
        <w:rPr>
          <w:rStyle w:val="l0s521"/>
          <w:lang w:val="en-US"/>
        </w:rPr>
        <w:t>TYPE </w:t>
      </w:r>
      <w:proofErr w:type="spellStart"/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xstring</w:t>
      </w:r>
      <w:proofErr w:type="spellEnd"/>
      <w:r w:rsidRPr="00990852">
        <w:rPr>
          <w:rStyle w:val="l0s551"/>
          <w:lang w:val="en-US"/>
        </w:rPr>
        <w:t>.</w:t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 w:rsidRPr="00990852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br/>
      </w:r>
      <w:r>
        <w:rPr>
          <w:rStyle w:val="l0s311"/>
        </w:rPr>
        <w:t>*  implement sending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Style w:val="l0s331"/>
        </w:rPr>
        <w:t>'Doc sended'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1967BFE5" w14:textId="77777777" w:rsidR="00CC4D39" w:rsidRDefault="00CC4D39" w:rsidP="00CC4D39">
      <w:pPr>
        <w:pStyle w:val="HTMLPreformatted"/>
        <w:rPr>
          <w:color w:val="000000"/>
        </w:rPr>
      </w:pPr>
      <w:r>
        <w:rPr>
          <w:color w:val="000000"/>
        </w:rPr>
        <w:lastRenderedPageBreak/>
        <w:t>```</w:t>
      </w:r>
    </w:p>
    <w:p w14:paraId="0CB8447C" w14:textId="77777777" w:rsidR="00CC4D39" w:rsidRPr="00990852" w:rsidRDefault="00CC4D39">
      <w:pPr>
        <w:rPr>
          <w:lang w:val="en-US"/>
        </w:rPr>
      </w:pPr>
    </w:p>
    <w:p w14:paraId="598B7DFC" w14:textId="26A50E6A" w:rsidR="00A347EB" w:rsidRPr="005B139E" w:rsidRDefault="00A347EB">
      <w:pPr>
        <w:rPr>
          <w:lang w:val="en-US"/>
        </w:rPr>
      </w:pPr>
      <w:r>
        <w:rPr>
          <w:lang w:val="en-US"/>
        </w:rPr>
        <w:t xml:space="preserve"> </w:t>
      </w:r>
    </w:p>
    <w:sectPr w:rsidR="00A347EB" w:rsidRPr="005B13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0C"/>
    <w:rsid w:val="00195EBC"/>
    <w:rsid w:val="002F6BF8"/>
    <w:rsid w:val="003A335C"/>
    <w:rsid w:val="004D4CD4"/>
    <w:rsid w:val="00563AD3"/>
    <w:rsid w:val="005A66A2"/>
    <w:rsid w:val="005B139E"/>
    <w:rsid w:val="0063600C"/>
    <w:rsid w:val="006F10E5"/>
    <w:rsid w:val="0071486F"/>
    <w:rsid w:val="007E71E3"/>
    <w:rsid w:val="00990852"/>
    <w:rsid w:val="00A347EB"/>
    <w:rsid w:val="00C06BC8"/>
    <w:rsid w:val="00C40796"/>
    <w:rsid w:val="00CC4D39"/>
    <w:rsid w:val="00D96BD1"/>
    <w:rsid w:val="00E41B12"/>
    <w:rsid w:val="00F5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5729"/>
  <w15:chartTrackingRefBased/>
  <w15:docId w15:val="{575C0CA3-4C04-436F-9AD1-EB77F962E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95EBC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F5336D"/>
    <w:rPr>
      <w:color w:val="808080"/>
    </w:rPr>
  </w:style>
  <w:style w:type="character" w:customStyle="1" w:styleId="l0s521">
    <w:name w:val="l0s521"/>
    <w:basedOn w:val="DefaultParagraphFont"/>
    <w:rsid w:val="0071486F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1486F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1486F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1486F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1486F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90852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10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10E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docs.abapgit.org/guide-install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13</Pages>
  <Words>1119</Words>
  <Characters>6382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sadfasdf</dc:creator>
  <cp:keywords/>
  <dc:description/>
  <cp:lastModifiedBy>sadfasdf</cp:lastModifiedBy>
  <cp:revision>12</cp:revision>
  <dcterms:created xsi:type="dcterms:W3CDTF">2020-04-28T16:16:00Z</dcterms:created>
  <dcterms:modified xsi:type="dcterms:W3CDTF">2020-04-28T18:04:00Z</dcterms:modified>
</cp:coreProperties>
</file>